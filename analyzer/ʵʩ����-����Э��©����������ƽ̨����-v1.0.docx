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黑体" w:hAnsi="黑体" w:eastAsia="黑体" w:cs="黑体"/>
          <w:b/>
          <w:bCs/>
          <w:sz w:val="32"/>
          <w:szCs w:val="32"/>
        </w:rPr>
      </w:pPr>
    </w:p>
    <w:p>
      <w:pPr>
        <w:jc w:val="center"/>
        <w:rPr>
          <w:rFonts w:ascii="黑体" w:hAnsi="黑体" w:eastAsia="黑体" w:cs="黑体"/>
          <w:b/>
          <w:bCs/>
          <w:sz w:val="32"/>
          <w:szCs w:val="32"/>
        </w:rPr>
      </w:pPr>
    </w:p>
    <w:p>
      <w:pPr>
        <w:jc w:val="center"/>
        <w:rPr>
          <w:rFonts w:ascii="黑体" w:hAnsi="黑体" w:eastAsia="黑体" w:cs="黑体"/>
          <w:b/>
          <w:bCs/>
          <w:sz w:val="32"/>
          <w:szCs w:val="32"/>
        </w:rPr>
      </w:pPr>
    </w:p>
    <w:p>
      <w:pPr>
        <w:tabs>
          <w:tab w:val="left" w:pos="2304"/>
        </w:tabs>
        <w:jc w:val="left"/>
        <w:rPr>
          <w:rFonts w:ascii="黑体" w:hAnsi="黑体" w:eastAsia="黑体" w:cs="黑体"/>
          <w:b/>
          <w:bCs/>
          <w:sz w:val="32"/>
          <w:szCs w:val="32"/>
        </w:rPr>
      </w:pPr>
      <w:r>
        <w:rPr>
          <w:rFonts w:hint="eastAsia" w:ascii="黑体" w:hAnsi="黑体" w:eastAsia="黑体" w:cs="黑体"/>
          <w:b/>
          <w:bCs/>
          <w:sz w:val="32"/>
          <w:szCs w:val="32"/>
        </w:rPr>
        <w:tab/>
      </w:r>
    </w:p>
    <w:p>
      <w:pPr>
        <w:jc w:val="center"/>
        <w:rPr>
          <w:rFonts w:ascii="黑体" w:hAnsi="黑体" w:eastAsia="黑体" w:cs="黑体"/>
          <w:b/>
          <w:bCs/>
          <w:sz w:val="32"/>
          <w:szCs w:val="32"/>
        </w:rPr>
      </w:pPr>
    </w:p>
    <w:p>
      <w:pPr>
        <w:jc w:val="center"/>
        <w:rPr>
          <w:rFonts w:ascii="黑体" w:hAnsi="黑体" w:eastAsia="黑体" w:cs="黑体"/>
          <w:b/>
          <w:bCs/>
          <w:sz w:val="32"/>
          <w:szCs w:val="32"/>
        </w:rPr>
      </w:pPr>
      <w:r>
        <w:rPr>
          <w:rFonts w:hint="eastAsia" w:ascii="黑体" w:hAnsi="黑体" w:eastAsia="黑体" w:cs="黑体"/>
          <w:b/>
          <w:bCs/>
          <w:sz w:val="32"/>
          <w:szCs w:val="32"/>
        </w:rPr>
        <w:t>中国科学院信息工程研究所</w:t>
      </w:r>
    </w:p>
    <w:p>
      <w:pPr>
        <w:jc w:val="center"/>
        <w:rPr>
          <w:rFonts w:ascii="楷体" w:hAnsi="楷体" w:eastAsia="楷体" w:cs="楷体"/>
          <w:b/>
          <w:bCs/>
          <w:sz w:val="44"/>
          <w:szCs w:val="44"/>
        </w:rPr>
      </w:pPr>
      <w:r>
        <w:rPr>
          <w:rFonts w:hint="eastAsia" w:ascii="楷体" w:hAnsi="楷体" w:eastAsia="楷体" w:cs="楷体"/>
          <w:b/>
          <w:bCs/>
          <w:sz w:val="44"/>
          <w:szCs w:val="44"/>
        </w:rPr>
        <w:t>网络协议漏洞分析测试平台实施方案</w:t>
      </w:r>
    </w:p>
    <w:p/>
    <w:p/>
    <w:p/>
    <w:p/>
    <w:p/>
    <w:p/>
    <w:p/>
    <w:p/>
    <w:p/>
    <w:p/>
    <w:p/>
    <w:p/>
    <w:p/>
    <w:p/>
    <w:p>
      <w:pPr>
        <w:jc w:val="center"/>
      </w:pPr>
      <w:r>
        <w:t>上海豌豆信息技术有限公司</w:t>
      </w:r>
    </w:p>
    <w:p>
      <w:pPr>
        <w:jc w:val="center"/>
      </w:pPr>
      <w:r>
        <w:rPr>
          <w:rFonts w:hint="eastAsia"/>
        </w:rPr>
        <w:t>2016年</w:t>
      </w:r>
      <w:r>
        <w:t>3</w:t>
      </w:r>
      <w:r>
        <w:rPr>
          <w:rFonts w:hint="eastAsia"/>
        </w:rPr>
        <w:t>月</w:t>
      </w:r>
    </w:p>
    <w:p/>
    <w:p/>
    <w:p>
      <w:r>
        <w:rPr>
          <w:rFonts w:hint="eastAsia"/>
        </w:rPr>
        <w:br w:type="page"/>
      </w:r>
    </w:p>
    <w:p>
      <w:pPr>
        <w:pStyle w:val="2"/>
      </w:pPr>
      <w:r>
        <w:rPr>
          <w:rFonts w:hint="eastAsia"/>
        </w:rPr>
        <w:t>概述</w:t>
      </w:r>
    </w:p>
    <w:p>
      <w:pPr>
        <w:ind w:firstLine="420"/>
        <w:rPr>
          <w:rFonts w:hint="eastAsia"/>
        </w:rPr>
      </w:pPr>
      <w:r>
        <w:rPr>
          <w:rFonts w:hint="eastAsia"/>
        </w:rPr>
        <w:t>中科院网络协议漏洞分析测试平台主要由四个部分组成，包括：虚拟化测试云子平台、数据分析子平台、自动化漏洞测试子平台、Fuzzing测试子平台、技术培养学习子平台。</w:t>
      </w:r>
    </w:p>
    <w:p>
      <w:pPr>
        <w:ind w:firstLine="420"/>
        <w:rPr>
          <w:rFonts w:hint="eastAsia"/>
        </w:rPr>
      </w:pPr>
      <w:r>
        <w:rPr>
          <w:rFonts w:hint="eastAsia"/>
        </w:rPr>
        <w:t>虚拟化测试云子平台，整个项目以EasyCloud私有云为基础，对数据分析子平台、自动化漏洞测试子平台、Fuzzing测试子平台、技术培养学习子平台进行集成，要实现完整的网络协议漏洞验证和分析过程，最终可以输出对某个网络服务软件或系统的漏洞分析报告。</w:t>
      </w:r>
    </w:p>
    <w:p>
      <w:pPr>
        <w:ind w:firstLine="420"/>
        <w:rPr>
          <w:rFonts w:hint="eastAsia"/>
        </w:rPr>
      </w:pPr>
      <w:r>
        <w:rPr>
          <w:rFonts w:hint="eastAsia"/>
          <w:highlight w:val="yellow"/>
        </w:rPr>
        <w:t>一个典型的测试场景是：</w:t>
      </w:r>
      <w:r>
        <w:rPr>
          <w:rFonts w:hint="eastAsia"/>
        </w:rPr>
        <w:t>发现某系统存在安全问题，将该系统（服务器／虚拟机）接入到测试平台。首先，使用自动化漏洞测试子平台对该系统进行漏洞扫描，发现系统内已经允许的系统或第三方网络服务（FTP、SMTP、RTP等）是否存在已知漏洞，并将扫描结果保存；第二，如果没有发现已知漏洞，使用Fuzzing测试子平台对系统或第三方网络服务进行Fuzzing测试，并将检测结果保存；第三，上述测试过程中，数据分析子平台要能够收集测试过程中的网络协议、syslog日志、snmp日志，收集的网络协议要能够保存为pcap格式（EasyScapy），并能够将被测试主机的性能数据做采集，数据分析子平台会根据收集到的各项报告数据，生成最终版报告。</w:t>
      </w:r>
    </w:p>
    <w:p>
      <w:pPr>
        <w:ind w:firstLine="420"/>
        <w:rPr>
          <w:rFonts w:hint="eastAsia"/>
        </w:rPr>
      </w:pPr>
      <w:r>
        <w:rPr>
          <w:rFonts w:hint="eastAsia"/>
        </w:rPr>
        <w:t>自动化漏洞扫描子平台，采用Nessus扫描软件，通过Nessus对外开放的Web API接口，自动调用界面上的扫描选项，并可以通过API接口自动扫描和输出XML格式的扫描报告。</w:t>
      </w:r>
    </w:p>
    <w:p>
      <w:pPr>
        <w:ind w:firstLine="420"/>
        <w:rPr>
          <w:rFonts w:hint="eastAsia"/>
        </w:rPr>
      </w:pPr>
      <w:r>
        <w:rPr>
          <w:rFonts w:hint="eastAsia"/>
        </w:rPr>
        <w:t>Fuzzing测试子平台，采用Peach Fuzzer模糊测试框架，Peach Fuzzer支持通过XML格式自定义网络协议或文件格式，通过编写Peach Fuzzer的XML测试规则，实现FTP、SMTP、流媒体等协议的Fuzzing测试规则。</w:t>
      </w:r>
    </w:p>
    <w:p>
      <w:pPr>
        <w:ind w:firstLine="420"/>
        <w:rPr>
          <w:rFonts w:hint="eastAsia"/>
        </w:rPr>
      </w:pPr>
      <w:r>
        <w:rPr>
          <w:rFonts w:hint="eastAsia"/>
        </w:rPr>
        <w:t>数据分析子平台，采用现在研发的EasyScapy模块，提供协议数据包的抓取和停止功能；能够调用zibbix的数据接口，抓取测试主机上的性能数据，并能够将数据包显示在页面。</w:t>
      </w:r>
    </w:p>
    <w:p>
      <w:pPr>
        <w:ind w:firstLine="420"/>
        <w:rPr>
          <w:rFonts w:hint="eastAsia"/>
        </w:rPr>
      </w:pPr>
      <w:r>
        <w:rPr>
          <w:rFonts w:hint="eastAsia"/>
          <w:highlight w:val="yellow"/>
        </w:rPr>
        <w:t>技术培养学习子平台，采用EasyLabs v1.0版本，主要是集成漏洞案例到该学习子平台，需要集成的漏洞案例可包括：Windows RPC协议漏洞、邮件协议漏洞、FTP协议漏洞、IE浏览器漏洞、文件格式漏洞等25个以上常见测试场景。每个漏洞案例需要包含：漏洞环境、漏洞测试工具、漏洞说明（即：实验步骤），上述案例的录入类似实验课程的录入。</w:t>
      </w:r>
    </w:p>
    <w:p>
      <w:pPr>
        <w:pStyle w:val="2"/>
      </w:pPr>
      <w:r>
        <w:rPr>
          <w:rFonts w:hint="eastAsia"/>
        </w:rPr>
        <w:t>平台说明</w:t>
      </w:r>
    </w:p>
    <w:p>
      <w:pPr>
        <w:ind w:firstLine="420"/>
        <w:rPr>
          <w:rFonts w:hint="eastAsia"/>
        </w:rPr>
      </w:pPr>
      <w:r>
        <w:rPr>
          <w:rFonts w:hint="eastAsia"/>
        </w:rPr>
        <w:t>中科院网络协议漏洞分析测试平台采用ATCA大机器为运行的硬件平台，共包括4块硬件主板（即4台服务器）和1块网络交换板。</w:t>
      </w:r>
    </w:p>
    <w:p>
      <w:pPr>
        <w:ind w:firstLine="420"/>
        <w:rPr>
          <w:rFonts w:hint="eastAsia"/>
        </w:rPr>
      </w:pPr>
      <w:r>
        <w:rPr>
          <w:rFonts w:hint="eastAsia"/>
        </w:rPr>
        <w:t>由于整个平台涉及到子平台之间数据的共享和维护，建议采用共享存储方式部署统一的存储空间，即：虚拟机原始镜像、虚拟机镜像、Nessus扫描结果、Fuzzing模糊测试结果、Pcap抓包结果、性能监控结果，均应统一存储到固定的位置，这个位置的数据可以供平台内的应用程序访问，以便于做数据的集成和处理，并最终生成整合的报告。</w:t>
      </w:r>
    </w:p>
    <w:p>
      <w:pPr>
        <w:ind w:firstLine="420"/>
        <w:rPr>
          <w:rFonts w:hint="eastAsia"/>
        </w:rPr>
      </w:pPr>
      <w:r>
        <w:rPr>
          <w:rFonts w:hint="eastAsia"/>
        </w:rPr>
        <w:t>由于需要考虑到各子系统间网络的互联互通，建议对网络访问进行统一的规划和处理，即：漏洞扫描子平台运行的Nessus扫描服务，可以访问系统内的任意网络主机；Fuzzing模糊测试子平台运行的测试虚拟机，可以规定访问的IP地址范围，并能够进行分布式Fuzzing测试；Pcap抓包数据分析，需要能够访问到任意网络主机的数据；EasyLabs学习系统需要对外提供访问服务。</w:t>
      </w:r>
    </w:p>
    <w:p>
      <w:pPr>
        <w:ind w:firstLine="420"/>
        <w:rPr>
          <w:rFonts w:hint="eastAsia"/>
        </w:rPr>
      </w:pPr>
    </w:p>
    <w:p>
      <w:pPr>
        <w:ind w:firstLine="420"/>
        <w:rPr>
          <w:rFonts w:hint="eastAsia"/>
        </w:rPr>
      </w:pPr>
      <w:r>
        <w:rPr>
          <w:rFonts w:hint="eastAsia"/>
        </w:rPr>
        <w:t>在平台上进行测试的系统或网络软件，一个完整的流程如下：</w:t>
      </w:r>
    </w:p>
    <w:p>
      <w:pPr>
        <w:pStyle w:val="21"/>
        <w:numPr>
          <w:ilvl w:val="0"/>
          <w:numId w:val="4"/>
        </w:numPr>
        <w:ind w:firstLineChars="0"/>
        <w:rPr>
          <w:rFonts w:hint="eastAsia"/>
        </w:rPr>
      </w:pPr>
      <w:r>
        <w:rPr>
          <w:rFonts w:hint="eastAsia"/>
        </w:rPr>
        <w:t>自动化漏洞扫描子平台，允许新建一个扫描任务（唯一标识，可以与测试项目关联），可输入要扫描的IP地址，可以查看当前扫描是否完成；扫描完成时可以将扫描结果导出到共享存储空间，即：可以在新建测试项目下生成扫描任务的结果文件。</w:t>
      </w:r>
    </w:p>
    <w:p>
      <w:pPr>
        <w:pStyle w:val="21"/>
        <w:numPr>
          <w:ilvl w:val="0"/>
          <w:numId w:val="4"/>
        </w:numPr>
        <w:ind w:firstLineChars="0"/>
        <w:rPr>
          <w:rFonts w:hint="eastAsia"/>
        </w:rPr>
      </w:pPr>
      <w:r>
        <w:rPr>
          <w:rFonts w:hint="eastAsia"/>
        </w:rPr>
        <w:t>Fuzzing测试子平台，显示已经部署</w:t>
      </w:r>
      <w:r>
        <w:rPr>
          <w:rFonts w:hint="eastAsia" w:ascii="Calibri" w:hAnsi="Calibri" w:cs="Calibri"/>
        </w:rPr>
        <w:t>好的支持FTP／SMTP／流媒体协议（RTP）的Fuzzing测试虚拟机，测试虚拟机分为已经配置好peach测试规则的测试虚拟机和被测虚拟机，被测虚拟机可以按虚拟机模板按需创建Windows和Linux虚拟机，并通过调整测试规则中的被测虚拟机IP地址，可以发起1台或多台测试用虚拟机，对被测主机实施分布式测试。测试完成后，可以通过同步脚本将测试结果同步到共享目录</w:t>
      </w:r>
      <w:r>
        <w:rPr>
          <w:rFonts w:hint="eastAsia"/>
        </w:rPr>
        <w:t>（唯一标识，可以与测试项目关联）</w:t>
      </w:r>
      <w:r>
        <w:rPr>
          <w:rFonts w:hint="eastAsia" w:ascii="Calibri" w:hAnsi="Calibri" w:cs="Calibri"/>
        </w:rPr>
        <w:t>。</w:t>
      </w:r>
    </w:p>
    <w:p>
      <w:pPr>
        <w:pStyle w:val="21"/>
        <w:numPr>
          <w:ilvl w:val="0"/>
          <w:numId w:val="4"/>
        </w:numPr>
        <w:ind w:firstLineChars="0"/>
        <w:rPr>
          <w:rFonts w:hint="eastAsia"/>
        </w:rPr>
      </w:pPr>
      <w:r>
        <w:rPr>
          <w:rFonts w:hint="eastAsia"/>
        </w:rPr>
        <w:t>数据分析子平台，允许新建一个抓包分析任务（唯一标识，可以与测试项目关联），可以将抓包数据保存到共享存储空间，并能够调用API接口显示抓包结果；具有规则库功能，可以根据规则库分析已有数据包，按规则查找数据包中存在问题的协议数据。</w:t>
      </w:r>
      <w:r>
        <w:rPr>
          <w:rFonts w:hint="eastAsia"/>
          <w:highlight w:val="yellow"/>
        </w:rPr>
        <w:t>（按先前的项目需求，协议分析最关键的功能是可以分析第三方网络流量中存在的协议漏洞或潜在攻击，但这个很难实现，目前主要是以使用漏洞规则库中的检查pcap文件中存在的潜在攻击）</w:t>
      </w:r>
      <w:r>
        <w:rPr>
          <w:rFonts w:hint="eastAsia" w:ascii="Calibri" w:hAnsi="Calibri" w:cs="Calibri"/>
          <w:highlight w:val="yellow"/>
        </w:rPr>
        <w:t>（需要具有规则库功能，可以将新发现的漏洞触发规则录入到规则库内）</w:t>
      </w:r>
    </w:p>
    <w:p>
      <w:pPr>
        <w:pStyle w:val="21"/>
        <w:numPr>
          <w:ilvl w:val="0"/>
          <w:numId w:val="4"/>
        </w:numPr>
        <w:ind w:firstLineChars="0"/>
        <w:rPr>
          <w:rFonts w:hint="eastAsia"/>
        </w:rPr>
      </w:pPr>
      <w:r>
        <w:rPr>
          <w:rFonts w:hint="eastAsia"/>
        </w:rPr>
        <w:t>收集以上测试项目下保存下的测试结果，进行统一分析后生成统一的报告，并可以将报告导出为PDF格式。</w:t>
      </w:r>
    </w:p>
    <w:p>
      <w:pPr>
        <w:ind w:firstLine="420"/>
        <w:rPr>
          <w:rFonts w:hint="eastAsia"/>
        </w:rPr>
      </w:pPr>
    </w:p>
    <w:p>
      <w:pPr>
        <w:pStyle w:val="2"/>
      </w:pPr>
      <w:r>
        <w:rPr>
          <w:rFonts w:hint="eastAsia"/>
        </w:rPr>
        <w:t>技术路线</w:t>
      </w:r>
    </w:p>
    <w:p>
      <w:pPr>
        <w:ind w:firstLine="420"/>
      </w:pPr>
      <w:r>
        <w:rPr>
          <w:rFonts w:hint="eastAsia"/>
        </w:rPr>
        <w:t>网络协议漏洞分析测试平台由五个子平台构成，分别是：虚拟化测试云子平台、数据分析子平台、自动化漏洞测试子平台、Fuzzing测试子平台、技术培养学习子平台。</w:t>
      </w:r>
    </w:p>
    <w:p>
      <w:pPr>
        <w:ind w:firstLine="420"/>
      </w:pPr>
      <w:r>
        <w:rPr>
          <w:rFonts w:hint="eastAsia"/>
        </w:rPr>
        <w:t>平台总架构图如下：</w:t>
      </w:r>
    </w:p>
    <w:p>
      <w:pPr>
        <w:jc w:val="center"/>
      </w:pPr>
      <w:bookmarkStart w:id="0" w:name="OLE_LINK3"/>
      <w:bookmarkStart w:id="1" w:name="OLE_LINK4"/>
      <w:r>
        <w:rPr>
          <w:rFonts w:hint="eastAsia"/>
        </w:rPr>
        <w:object>
          <v:shape id="_x0000_i1025" o:spt="75" type="#_x0000_t75" style="height:267.35pt;width:428pt;" o:ole="t" filled="f" o:preferrelative="t" stroked="f" coordsize="21600,21600">
            <v:path/>
            <v:fill on="f" focussize="0,0"/>
            <v:stroke on="f" joinstyle="miter"/>
            <v:imagedata r:id="rId7" o:title=""/>
            <o:lock v:ext="edit" aspectratio="f"/>
            <w10:wrap type="none"/>
            <w10:anchorlock/>
          </v:shape>
          <o:OLEObject Type="Embed" ProgID="Visio.Drawing.15" ShapeID="_x0000_i1025" DrawAspect="Content" ObjectID="_1468075725" r:id="rId6">
            <o:LockedField>false</o:LockedField>
          </o:OLEObject>
        </w:object>
      </w:r>
      <w:bookmarkEnd w:id="0"/>
      <w:bookmarkEnd w:id="1"/>
      <w:r>
        <w:rPr>
          <w:rFonts w:hint="eastAsia"/>
          <w:i/>
          <w:iCs/>
        </w:rPr>
        <w:t>网络协议漏洞分析测试平台总架构图</w:t>
      </w:r>
    </w:p>
    <w:p>
      <w:pPr>
        <w:ind w:firstLine="420"/>
        <w:rPr>
          <w:rFonts w:hint="eastAsia"/>
        </w:rPr>
      </w:pPr>
      <w:bookmarkStart w:id="2" w:name="OLE_LINK1"/>
      <w:bookmarkStart w:id="3" w:name="OLE_LINK2"/>
      <w:r>
        <w:rPr>
          <w:rFonts w:hint="eastAsia"/>
        </w:rPr>
        <w:t>虚拟化测试云</w:t>
      </w:r>
      <w:bookmarkEnd w:id="2"/>
      <w:bookmarkEnd w:id="3"/>
      <w:r>
        <w:rPr>
          <w:rFonts w:hint="eastAsia"/>
        </w:rPr>
        <w:t>子平台，负责实现测试环境的创建与统一管理。通过虚拟化的方式将被测应用或产品的服务器、网络架构、客户端等基础设备进行模拟仿真，从而让网络协议漏洞分析测试可以在来自于实际环境的复现场景中进行。虚拟化测试云子平台通过虚拟化技术实现各种测试场景的保存和重复利用，节省了测试流程中环境布置的时间与人力投入，简化并加快了协议漏洞分析与发现的过程。虚拟化测试云子平台负责对外提供接入与输出接口，接入接口供物理设备或第三方网络接入云虚拟化网络；输出接口对外输出虚拟化设备的基础信息与虚拟环境的网络流量。</w:t>
      </w:r>
    </w:p>
    <w:p>
      <w:pPr>
        <w:ind w:firstLine="420"/>
      </w:pPr>
      <w:r>
        <w:rPr>
          <w:rFonts w:hint="eastAsia"/>
        </w:rPr>
        <w:t>数据分析子平台负责对各基础设备间进行数据的采集监测，再通过数据分析模块的处理，形成协议分析、流量分析流程，最终通过可视化进行协议、流量的标准化展示。数据分析子平台通过内置的测试流程设定文档和PCAP流量记录，辅助测试结果的技术分析，并将所有重要信息自动收集打包到一个原理性报告中，必要时可将该包发送给第三方进行自动重现与测试结果验证。</w:t>
      </w:r>
    </w:p>
    <w:p>
      <w:pPr>
        <w:ind w:firstLine="420"/>
      </w:pPr>
      <w:r>
        <w:rPr>
          <w:rFonts w:hint="eastAsia"/>
        </w:rPr>
        <w:t>自动化漏洞测试子平台，负责实现应用和产品的自动化漏洞测试，挖掘发现已知漏洞，并通过数据分析模块进行漏洞的原理研究。自动化漏洞测试子平台通过采用多个分析测试模块（并联）联用的多路分流设计方案，可以实现对网络级、报文级、应用级的网络漏洞综合分析，确保测试过程全面、可靠。自动化漏洞测试平台可以进行第三方漏洞</w:t>
      </w:r>
      <w:r>
        <w:t>扫描</w:t>
      </w:r>
      <w:r>
        <w:rPr>
          <w:rFonts w:hint="eastAsia"/>
        </w:rPr>
        <w:t>产品接入，并可以将第三方漏洞</w:t>
      </w:r>
      <w:r>
        <w:t>扫描</w:t>
      </w:r>
      <w:r>
        <w:rPr>
          <w:rFonts w:hint="eastAsia"/>
        </w:rPr>
        <w:t>产品测试结果融入自动化</w:t>
      </w:r>
      <w:ins w:id="0" w:author="Microsoft Office 用户" w:date="2016-04-06T12:58:00Z">
        <w:r>
          <w:rPr/>
          <w:t>漏洞</w:t>
        </w:r>
      </w:ins>
      <w:r>
        <w:rPr>
          <w:rFonts w:hint="eastAsia"/>
        </w:rPr>
        <w:t>测试平台，形成已有技术手段的充分利用。</w:t>
      </w:r>
    </w:p>
    <w:p>
      <w:pPr>
        <w:ind w:firstLine="420"/>
      </w:pPr>
      <w:r>
        <w:rPr>
          <w:rFonts w:hint="eastAsia"/>
        </w:rPr>
        <w:t>Fuzzing模糊测试子平台运行于虚拟化测试云平台之上，在无法通过已知手段对漏洞进行挖掘研究的情况下，对应用或产品进行Fuzzing模糊测试，进一步挖掘未知漏洞或安全隐患。Fuzzing模糊测试子平台通过制订模糊测试方法对SMTP、FTP、RTP等常见应用层协议进行Fuzzing测试；同时也可以基于网络协议数据分块特性，具备对未知协议的一定Fuzzing测试能力。Fuzzing模糊测试子平台应支持基于应用的、基于协议的测试。</w:t>
      </w:r>
    </w:p>
    <w:p>
      <w:pPr>
        <w:ind w:firstLine="420"/>
      </w:pPr>
      <w:r>
        <w:rPr>
          <w:rFonts w:hint="eastAsia"/>
        </w:rPr>
        <w:t>技术培养学习子平台用于将整个网络协议漏洞分析测试平台相关的业务知识与应用流程进行体系化培训，让新接触的人员能够快速掌握整个业务流程，并能够提高相关漏洞分析技术水平。技术培养学习子平台也支持在网络协议漏洞分析测试平台使用过程中产生的自有技术或经验积累可以通过课程的方式分享延续给其他人员，从而达到知识积累沉淀的目的。</w:t>
      </w:r>
    </w:p>
    <w:p>
      <w:pPr>
        <w:pStyle w:val="2"/>
      </w:pPr>
      <w:r>
        <w:rPr>
          <w:rFonts w:hint="eastAsia"/>
        </w:rPr>
        <w:t>实施方案</w:t>
      </w:r>
    </w:p>
    <w:p>
      <w:pPr>
        <w:pStyle w:val="3"/>
        <w:rPr>
          <w:rFonts w:hint="eastAsia"/>
        </w:rPr>
      </w:pPr>
      <w:r>
        <w:rPr>
          <w:rFonts w:hint="eastAsia"/>
        </w:rPr>
        <w:t>虚拟化测试云子平台</w:t>
      </w:r>
    </w:p>
    <w:p>
      <w:pPr>
        <w:ind w:firstLine="420"/>
        <w:rPr>
          <w:rFonts w:hint="eastAsia"/>
        </w:rPr>
      </w:pPr>
      <w:r>
        <w:rPr>
          <w:rFonts w:hint="eastAsia"/>
        </w:rPr>
        <w:t>以EasyCloud系统为基础，综合考虑各系统之间的数据共享和网络访问功能，采用共享存储方式统一部署存储空间，采用统一的网络访问控制，保证内部各子平台之间的网络通讯。</w:t>
      </w:r>
    </w:p>
    <w:p>
      <w:pPr>
        <w:ind w:firstLine="420"/>
        <w:rPr>
          <w:rFonts w:hint="eastAsia"/>
        </w:rPr>
      </w:pPr>
      <w:r>
        <w:rPr>
          <w:rFonts w:hint="eastAsia"/>
        </w:rPr>
        <w:t>目前考虑到的部署方式为：</w:t>
      </w:r>
    </w:p>
    <w:p>
      <w:pPr>
        <w:pStyle w:val="21"/>
        <w:numPr>
          <w:ilvl w:val="0"/>
          <w:numId w:val="5"/>
        </w:numPr>
        <w:ind w:firstLineChars="0"/>
        <w:rPr>
          <w:rFonts w:hint="eastAsia"/>
        </w:rPr>
      </w:pPr>
      <w:r>
        <w:rPr>
          <w:rFonts w:hint="eastAsia"/>
        </w:rPr>
        <w:t>将虚拟机原始镜像、虚拟机镜像、Nessus扫描结果、Fuzzing测试结果、pcap抓包结果、性能监控结果，应统一存储到固定的位置，这个位置的数据可以供平台内的应用程序访问，以便于数据的集中处理和生成整合报告。</w:t>
      </w:r>
    </w:p>
    <w:p>
      <w:pPr>
        <w:pStyle w:val="21"/>
        <w:numPr>
          <w:ilvl w:val="0"/>
          <w:numId w:val="5"/>
        </w:numPr>
        <w:ind w:firstLineChars="0"/>
        <w:rPr>
          <w:rFonts w:hint="eastAsia"/>
        </w:rPr>
      </w:pPr>
      <w:r>
        <w:rPr>
          <w:rFonts w:hint="eastAsia"/>
        </w:rPr>
        <w:t>建议将网络设置为各系统之间的互联互通，以便于子平台之间的相互访问。</w:t>
      </w:r>
    </w:p>
    <w:p>
      <w:pPr>
        <w:pStyle w:val="21"/>
        <w:numPr>
          <w:ilvl w:val="0"/>
          <w:numId w:val="5"/>
        </w:numPr>
        <w:ind w:firstLineChars="0"/>
        <w:rPr>
          <w:rFonts w:hint="eastAsia"/>
        </w:rPr>
      </w:pPr>
      <w:r>
        <w:rPr>
          <w:rFonts w:hint="eastAsia"/>
        </w:rPr>
        <w:t>网络交换机（网络板卡）需要预留外部设备接入的接口，以便于后续使用。</w:t>
      </w:r>
    </w:p>
    <w:p>
      <w:pPr>
        <w:pStyle w:val="21"/>
        <w:numPr>
          <w:ilvl w:val="0"/>
          <w:numId w:val="5"/>
        </w:numPr>
        <w:ind w:firstLineChars="0"/>
        <w:rPr>
          <w:rFonts w:hint="eastAsia"/>
        </w:rPr>
      </w:pPr>
      <w:r>
        <w:rPr>
          <w:rFonts w:hint="eastAsia"/>
        </w:rPr>
        <w:t>需要考虑Nessus是安装到虚拟机？还是安装到物理机？</w:t>
      </w:r>
    </w:p>
    <w:p>
      <w:pPr>
        <w:pStyle w:val="21"/>
        <w:numPr>
          <w:ilvl w:val="0"/>
          <w:numId w:val="5"/>
        </w:numPr>
        <w:ind w:firstLineChars="0"/>
        <w:rPr>
          <w:rFonts w:hint="eastAsia"/>
        </w:rPr>
      </w:pPr>
      <w:r>
        <w:rPr>
          <w:rFonts w:hint="eastAsia"/>
        </w:rPr>
        <w:t>需要考虑EasyScapy安装到什么位置？以便于能够对测试过程进行抓包分析。</w:t>
      </w:r>
    </w:p>
    <w:p>
      <w:pPr>
        <w:pStyle w:val="21"/>
        <w:numPr>
          <w:ilvl w:val="0"/>
          <w:numId w:val="5"/>
        </w:numPr>
        <w:ind w:firstLineChars="0"/>
        <w:rPr>
          <w:rFonts w:hint="eastAsia"/>
        </w:rPr>
      </w:pPr>
      <w:r>
        <w:rPr>
          <w:rFonts w:hint="eastAsia"/>
        </w:rPr>
        <w:t>需要考虑zabbix监控安装到什么位置？以便于获取到系统性能和log日志。</w:t>
      </w:r>
    </w:p>
    <w:p>
      <w:pPr>
        <w:ind w:firstLine="420"/>
        <w:rPr>
          <w:rFonts w:hint="eastAsia"/>
        </w:rPr>
      </w:pPr>
    </w:p>
    <w:p>
      <w:pPr>
        <w:pStyle w:val="3"/>
        <w:rPr>
          <w:rFonts w:hint="eastAsia"/>
        </w:rPr>
      </w:pPr>
      <w:r>
        <w:rPr>
          <w:rFonts w:hint="eastAsia"/>
        </w:rPr>
        <w:t>自动化漏洞测试子平台</w:t>
      </w:r>
    </w:p>
    <w:p>
      <w:pPr>
        <w:ind w:firstLine="420"/>
        <w:rPr>
          <w:rFonts w:hint="eastAsia"/>
        </w:rPr>
      </w:pPr>
      <w:r>
        <w:rPr>
          <w:rFonts w:hint="eastAsia"/>
        </w:rPr>
        <w:t>自动化漏洞测试子平台主要是通过在界面上输入扫描IP地址、选择扫描策略，调用Nessus官方提供的REST API接口，自动对目标进行漏洞扫描，并可以在扫描完成后，通过界面上的选项将扫描结果导出到共享存储目录。</w:t>
      </w:r>
    </w:p>
    <w:p>
      <w:pPr>
        <w:ind w:firstLine="420"/>
        <w:rPr>
          <w:rFonts w:hint="eastAsia"/>
        </w:rPr>
      </w:pPr>
      <w:r>
        <w:rPr>
          <w:rFonts w:hint="eastAsia"/>
        </w:rPr>
        <w:t>Nessus官方提供的API接口已经具备上述功能，可根据实际情况进行功能调整，具体可参考：</w:t>
      </w:r>
      <w:r>
        <w:fldChar w:fldCharType="begin"/>
      </w:r>
      <w:r>
        <w:instrText xml:space="preserve"> HYPERLINK "https://github.com/tenable/nessrest" </w:instrText>
      </w:r>
      <w:r>
        <w:fldChar w:fldCharType="separate"/>
      </w:r>
      <w:r>
        <w:rPr>
          <w:rStyle w:val="13"/>
        </w:rPr>
        <w:t>https://github.com/tenable/nessrest</w:t>
      </w:r>
      <w:r>
        <w:fldChar w:fldCharType="end"/>
      </w:r>
      <w:r>
        <w:rPr>
          <w:rFonts w:hint="eastAsia"/>
        </w:rPr>
        <w:t>。</w:t>
      </w:r>
    </w:p>
    <w:p>
      <w:pPr>
        <w:ind w:firstLine="420"/>
      </w:pPr>
    </w:p>
    <w:p>
      <w:pPr>
        <w:ind w:firstLine="420"/>
        <w:rPr>
          <w:rFonts w:hint="eastAsia"/>
        </w:rPr>
      </w:pPr>
      <w:r>
        <w:rPr>
          <w:rFonts w:hint="eastAsia"/>
        </w:rPr>
        <w:t>界面上需要具有的功能：</w:t>
      </w:r>
    </w:p>
    <w:p>
      <w:pPr>
        <w:pStyle w:val="21"/>
        <w:numPr>
          <w:ilvl w:val="0"/>
          <w:numId w:val="6"/>
        </w:numPr>
        <w:ind w:firstLineChars="0"/>
        <w:rPr>
          <w:rFonts w:hint="eastAsia"/>
        </w:rPr>
      </w:pPr>
      <w:r>
        <w:rPr>
          <w:rFonts w:hint="eastAsia"/>
        </w:rPr>
        <w:t>新建任务按钮，打开新建任务对话框，可以输入扫描IP、选择扫描规则；</w:t>
      </w:r>
    </w:p>
    <w:p>
      <w:pPr>
        <w:pStyle w:val="21"/>
        <w:numPr>
          <w:ilvl w:val="0"/>
          <w:numId w:val="6"/>
        </w:numPr>
        <w:ind w:firstLineChars="0"/>
        <w:rPr>
          <w:rFonts w:hint="eastAsia"/>
        </w:rPr>
      </w:pPr>
      <w:r>
        <w:rPr>
          <w:rFonts w:hint="eastAsia"/>
        </w:rPr>
        <w:t>启动／停止／删除扫描任务按钮，与API接口对接，实现扫描任务的启动／停止／删除功能；</w:t>
      </w:r>
    </w:p>
    <w:p>
      <w:pPr>
        <w:pStyle w:val="21"/>
        <w:numPr>
          <w:ilvl w:val="0"/>
          <w:numId w:val="6"/>
        </w:numPr>
        <w:ind w:firstLineChars="0"/>
        <w:rPr>
          <w:rFonts w:hint="eastAsia"/>
        </w:rPr>
      </w:pPr>
      <w:r>
        <w:rPr>
          <w:rFonts w:hint="eastAsia"/>
        </w:rPr>
        <w:t>扫描任务列表，显示当前扫描的IP地址／扫描状态（扫描中／已完成），最右侧有</w:t>
      </w:r>
      <w:r>
        <w:rPr>
          <w:rFonts w:hint="eastAsia"/>
          <w:strike/>
        </w:rPr>
        <w:t>同步报告按钮、</w:t>
      </w:r>
      <w:r>
        <w:rPr>
          <w:rFonts w:hint="eastAsia"/>
        </w:rPr>
        <w:t>导出报告按钮，报告可同步到共享目录；（报告同步后要在数据库做记录，以便于后续报告的整合。）；具有导出报告功能，可以将报告导出为html／csv等Nessus支持的报告格式；</w:t>
      </w:r>
    </w:p>
    <w:p>
      <w:pPr>
        <w:pStyle w:val="21"/>
        <w:numPr>
          <w:ilvl w:val="0"/>
          <w:numId w:val="6"/>
        </w:numPr>
        <w:ind w:firstLineChars="0"/>
        <w:rPr>
          <w:rFonts w:hint="eastAsia"/>
        </w:rPr>
      </w:pPr>
      <w:r>
        <w:rPr>
          <w:rFonts w:hint="eastAsia"/>
        </w:rPr>
        <w:t>扫描策略制订，扫描策略预先查看Nessus下定制的扫描策略ID，将扫描策略重新录入一份到该系统，方便在新建任务时直接使用；可以预先在Nessus定制Windows／Linux等系统扫描策略，并在策略中加入对常用网络服务的支持（FTP／SMTP／流媒体等）。</w:t>
      </w:r>
    </w:p>
    <w:p>
      <w:pPr>
        <w:ind w:firstLine="420"/>
        <w:rPr>
          <w:rFonts w:hint="eastAsia"/>
        </w:rPr>
      </w:pPr>
    </w:p>
    <w:p>
      <w:pPr>
        <w:ind w:firstLine="420"/>
        <w:rPr>
          <w:rFonts w:hint="eastAsia"/>
        </w:rPr>
      </w:pPr>
      <w:r>
        <w:rPr>
          <w:rFonts w:hint="eastAsia"/>
        </w:rPr>
        <w:t>备用方案：</w:t>
      </w:r>
    </w:p>
    <w:p>
      <w:pPr>
        <w:pStyle w:val="21"/>
        <w:numPr>
          <w:ilvl w:val="0"/>
          <w:numId w:val="7"/>
        </w:numPr>
        <w:ind w:firstLineChars="0"/>
        <w:rPr>
          <w:rFonts w:hint="eastAsia"/>
        </w:rPr>
      </w:pPr>
      <w:r>
        <w:rPr>
          <w:rFonts w:hint="eastAsia"/>
        </w:rPr>
        <w:t>新建扫描任务在Nessus中配置和运行，扫描策略也在Nessus中制订；整个扫描过程由Nessus完成。</w:t>
      </w:r>
    </w:p>
    <w:p>
      <w:pPr>
        <w:pStyle w:val="21"/>
        <w:numPr>
          <w:ilvl w:val="0"/>
          <w:numId w:val="7"/>
        </w:numPr>
        <w:ind w:firstLineChars="0"/>
        <w:rPr>
          <w:rFonts w:hint="eastAsia"/>
        </w:rPr>
      </w:pPr>
      <w:r>
        <w:rPr>
          <w:rFonts w:hint="eastAsia"/>
        </w:rPr>
        <w:t>界面上有扫描任务列表，显示当前扫描的名称、IP、状态、时间等信息，最右侧有</w:t>
      </w:r>
      <w:r>
        <w:rPr>
          <w:rFonts w:hint="eastAsia"/>
          <w:strike/>
        </w:rPr>
        <w:t>同步报告按钮、</w:t>
      </w:r>
      <w:r>
        <w:rPr>
          <w:rFonts w:hint="eastAsia"/>
        </w:rPr>
        <w:t>导出报告按钮，报告可同步到共享目录（报告同步后要在数据库做记录，以便于后续报告的整合。）；具有导出报告功能，可以将报告导出为html／csv等Nessus支持的报告格式。</w:t>
      </w:r>
    </w:p>
    <w:p>
      <w:pPr>
        <w:rPr>
          <w:rFonts w:hint="eastAsia"/>
        </w:rPr>
      </w:pPr>
    </w:p>
    <w:p>
      <w:pPr>
        <w:ind w:left="420"/>
        <w:rPr>
          <w:rFonts w:hint="eastAsia"/>
        </w:rPr>
      </w:pPr>
      <w:r>
        <w:rPr>
          <w:rFonts w:hint="eastAsia"/>
        </w:rPr>
        <w:t>补充方案：</w:t>
      </w:r>
    </w:p>
    <w:p>
      <w:pPr>
        <w:ind w:firstLine="420"/>
        <w:rPr>
          <w:rFonts w:hint="eastAsia"/>
        </w:rPr>
      </w:pPr>
      <w:r>
        <w:rPr>
          <w:rFonts w:hint="eastAsia"/>
        </w:rPr>
        <w:t>需要具有其他渗透测试工具，部署安装有Metasploit、OWASP ZAP等工具的虚拟机，可以安装1台Kali Linux虚拟机，集成多款渗透测试工具，该虚拟机可以访问所有网络，以便于对其他系统进行测试。</w:t>
      </w:r>
    </w:p>
    <w:p>
      <w:pPr>
        <w:rPr>
          <w:rFonts w:hint="eastAsia"/>
        </w:rPr>
      </w:pPr>
    </w:p>
    <w:p>
      <w:pPr>
        <w:pStyle w:val="3"/>
        <w:rPr>
          <w:rFonts w:hint="eastAsia"/>
          <w:highlight w:val="yellow"/>
        </w:rPr>
      </w:pPr>
      <w:r>
        <w:rPr>
          <w:rFonts w:hint="eastAsia"/>
          <w:highlight w:val="yellow"/>
        </w:rPr>
        <w:t>Fuzzing模糊测试子平台</w:t>
      </w:r>
    </w:p>
    <w:p>
      <w:pPr>
        <w:ind w:firstLine="420"/>
        <w:rPr>
          <w:rFonts w:hint="eastAsia"/>
        </w:rPr>
      </w:pPr>
      <w:r>
        <w:rPr>
          <w:rFonts w:hint="eastAsia"/>
        </w:rPr>
        <w:t>Fuzzing模糊测试子平台主要由配置好Peach测试规则的多台虚拟机组成，按照支持的默认协议，分别配置支持FTP／SMTP／RTP协议的Fuzzing模糊测试虚拟机，启动虚拟机后即为已经配置好Peach测试规则。</w:t>
      </w:r>
    </w:p>
    <w:p>
      <w:pPr>
        <w:ind w:firstLine="420"/>
        <w:rPr>
          <w:rFonts w:hint="eastAsia"/>
        </w:rPr>
      </w:pPr>
      <w:r>
        <w:rPr>
          <w:rFonts w:hint="eastAsia"/>
        </w:rPr>
        <w:t>该功能类似“云主机”功能的复制，主要是需求如下：</w:t>
      </w:r>
    </w:p>
    <w:p>
      <w:pPr>
        <w:pStyle w:val="21"/>
        <w:numPr>
          <w:ilvl w:val="0"/>
          <w:numId w:val="8"/>
        </w:numPr>
        <w:ind w:firstLineChars="0"/>
        <w:rPr>
          <w:rFonts w:hint="eastAsia"/>
        </w:rPr>
      </w:pPr>
      <w:r>
        <w:rPr>
          <w:rFonts w:hint="eastAsia"/>
        </w:rPr>
        <w:t>制订Peach的FTP／SMTP／RTP协议测试规则的3台虚拟机，虚拟机内需要有命令使用的详细说明文档，指导测试人员启动命令进行测试。（即：安装了Peach测试工具的虚拟机，此处的虚拟机为Fuzz虚拟机）</w:t>
      </w:r>
    </w:p>
    <w:p>
      <w:pPr>
        <w:pStyle w:val="21"/>
        <w:numPr>
          <w:ilvl w:val="0"/>
          <w:numId w:val="8"/>
        </w:numPr>
        <w:ind w:firstLineChars="0"/>
        <w:rPr>
          <w:rFonts w:hint="eastAsia"/>
        </w:rPr>
      </w:pPr>
      <w:r>
        <w:rPr>
          <w:rFonts w:hint="eastAsia"/>
        </w:rPr>
        <w:t>按被测软件的测试环境要求，可以自己调用需要创建何种类型的云主机，并部署为被测软件环境（即：安装了需要进行测试的网络服务软件），安装被测软件的云主机，能够访问共享目录，并将待安装软件同步到该云主机进行安装部署。</w:t>
      </w:r>
    </w:p>
    <w:p>
      <w:pPr>
        <w:pStyle w:val="21"/>
        <w:numPr>
          <w:ilvl w:val="0"/>
          <w:numId w:val="8"/>
        </w:numPr>
        <w:ind w:firstLineChars="0"/>
        <w:rPr>
          <w:rFonts w:hint="eastAsia"/>
        </w:rPr>
      </w:pPr>
      <w:r>
        <w:rPr>
          <w:rFonts w:hint="eastAsia"/>
        </w:rPr>
        <w:t>上述两个步骤完成后，运行步骤1的测试虚拟机，对步骤2的被测虚拟机进行测试。</w:t>
      </w:r>
    </w:p>
    <w:p>
      <w:pPr>
        <w:pStyle w:val="21"/>
        <w:numPr>
          <w:ilvl w:val="0"/>
          <w:numId w:val="8"/>
        </w:numPr>
        <w:ind w:firstLineChars="0"/>
        <w:rPr>
          <w:rFonts w:hint="eastAsia"/>
        </w:rPr>
      </w:pPr>
      <w:r>
        <w:rPr>
          <w:rFonts w:hint="eastAsia"/>
        </w:rPr>
        <w:t>注：步骤1的测试虚拟机可复制后开启多个，以实现分布式并行测试的需求。（可以使用EasyCloud内的云镜像功能，复制多个测试用虚拟机）</w:t>
      </w:r>
    </w:p>
    <w:p>
      <w:pPr>
        <w:ind w:firstLine="420"/>
        <w:rPr>
          <w:rFonts w:hint="eastAsia"/>
        </w:rPr>
      </w:pPr>
    </w:p>
    <w:p>
      <w:pPr>
        <w:pStyle w:val="3"/>
        <w:rPr>
          <w:rFonts w:hint="eastAsia"/>
        </w:rPr>
      </w:pPr>
      <w:r>
        <w:rPr>
          <w:rFonts w:hint="eastAsia"/>
        </w:rPr>
        <w:t>数据分析子平台</w:t>
      </w:r>
    </w:p>
    <w:p>
      <w:pPr>
        <w:ind w:firstLine="420"/>
        <w:rPr>
          <w:rFonts w:hint="eastAsia"/>
        </w:rPr>
      </w:pPr>
      <w:r>
        <w:rPr>
          <w:rFonts w:hint="eastAsia"/>
        </w:rPr>
        <w:t>数据分析子平台是整合其他几个平台数据的系统，也是该项目中最难实现的部分，主要具备以下几项需求：</w:t>
      </w:r>
    </w:p>
    <w:p>
      <w:pPr>
        <w:pStyle w:val="21"/>
        <w:numPr>
          <w:ilvl w:val="0"/>
          <w:numId w:val="9"/>
        </w:numPr>
        <w:ind w:firstLineChars="0"/>
        <w:rPr>
          <w:rFonts w:hint="eastAsia"/>
          <w:strike/>
        </w:rPr>
      </w:pPr>
      <w:r>
        <w:rPr>
          <w:rFonts w:hint="eastAsia"/>
          <w:strike/>
        </w:rPr>
        <w:t>可收集zabbix采集的设备数据，并采用可视化方式展示在监控范围内的系统性能；（可使用</w:t>
      </w:r>
      <w:r>
        <w:rPr>
          <w:strike/>
        </w:rPr>
        <w:t>pyzabbix</w:t>
      </w:r>
      <w:r>
        <w:rPr>
          <w:rFonts w:hint="eastAsia"/>
          <w:strike/>
        </w:rPr>
        <w:t>）</w:t>
      </w:r>
      <w:r>
        <w:rPr>
          <w:rFonts w:hint="eastAsia"/>
        </w:rPr>
        <w:t>使用现有研发的性能接口</w:t>
      </w:r>
    </w:p>
    <w:p>
      <w:pPr>
        <w:pStyle w:val="21"/>
        <w:numPr>
          <w:ilvl w:val="0"/>
          <w:numId w:val="9"/>
        </w:numPr>
        <w:ind w:firstLineChars="0"/>
        <w:rPr>
          <w:rFonts w:hint="eastAsia"/>
        </w:rPr>
      </w:pPr>
      <w:r>
        <w:rPr>
          <w:rFonts w:hint="eastAsia"/>
        </w:rPr>
        <w:t>具备数据抓包分析功能，可使用EasyScapy模块的功能，显示当前的抓包数据，并能够对抓包数据管理和分析，实现可视化效果；（功能类似</w:t>
      </w:r>
      <w:r>
        <w:t>pcap-analyzer</w:t>
      </w:r>
      <w:r>
        <w:rPr>
          <w:rFonts w:hint="eastAsia"/>
        </w:rPr>
        <w:t>）</w:t>
      </w:r>
    </w:p>
    <w:p>
      <w:pPr>
        <w:pStyle w:val="21"/>
        <w:numPr>
          <w:ilvl w:val="0"/>
          <w:numId w:val="9"/>
        </w:numPr>
        <w:ind w:firstLineChars="0"/>
        <w:rPr>
          <w:rFonts w:hint="eastAsia"/>
        </w:rPr>
      </w:pPr>
      <w:r>
        <w:rPr>
          <w:rFonts w:hint="eastAsia"/>
        </w:rPr>
        <w:t>具备漏洞规则管理功能，可以录入漏洞规则，包括对漏洞规则的增删改查；</w:t>
      </w:r>
    </w:p>
    <w:p>
      <w:pPr>
        <w:pStyle w:val="21"/>
        <w:numPr>
          <w:ilvl w:val="0"/>
          <w:numId w:val="9"/>
        </w:numPr>
        <w:ind w:firstLineChars="0"/>
        <w:rPr>
          <w:rFonts w:hint="eastAsia"/>
        </w:rPr>
      </w:pPr>
      <w:r>
        <w:rPr>
          <w:rFonts w:hint="eastAsia"/>
        </w:rPr>
        <w:t>具备数据包分析功能，可以将平台本身通过EasyScapy抓取的数据包、第三方导入的数据包，与漏洞规则进行匹配查询，通过数据包分析功能能够发现数据协议中存在的安全漏洞；</w:t>
      </w:r>
      <w:bookmarkStart w:id="4" w:name="_GoBack"/>
      <w:bookmarkEnd w:id="4"/>
      <w:r>
        <w:rPr>
          <w:rFonts w:hint="eastAsia"/>
          <w:highlight w:val="yellow"/>
        </w:rPr>
        <w:t>（可通过分析HTTP协议，识别出SQL注入和XSS跨站的漏洞规则；可根据录入的漏洞规则，在数据包中查找出具有该规则的协议数据）</w:t>
      </w:r>
    </w:p>
    <w:p>
      <w:pPr>
        <w:pStyle w:val="21"/>
        <w:numPr>
          <w:ilvl w:val="0"/>
          <w:numId w:val="9"/>
        </w:numPr>
        <w:ind w:firstLineChars="0"/>
        <w:rPr>
          <w:rFonts w:hint="eastAsia"/>
        </w:rPr>
      </w:pPr>
      <w:r>
        <w:rPr>
          <w:rFonts w:hint="eastAsia"/>
        </w:rPr>
        <w:t>具有报告整合功能，可以将漏洞扫描、fuzzing测试、协议分析、性能监控等数据进行定制化报告的输出，定制化报告可选择漏洞扫描项目、fuzzing测试项目、协议分析项目等，并按需求定制报告。（报告整合需要综合考虑各类报告的内容和可选项，应该有一个可定制报告的选项页面）</w:t>
      </w:r>
    </w:p>
    <w:p>
      <w:pPr>
        <w:rPr>
          <w:rFonts w:hint="eastAsia"/>
        </w:rPr>
      </w:pPr>
    </w:p>
    <w:p>
      <w:pPr>
        <w:pStyle w:val="3"/>
        <w:rPr>
          <w:rFonts w:hint="eastAsia"/>
        </w:rPr>
      </w:pPr>
      <w:r>
        <w:rPr>
          <w:rFonts w:hint="eastAsia"/>
        </w:rPr>
        <w:t>技术培养学习子平台</w:t>
      </w:r>
    </w:p>
    <w:p>
      <w:pPr>
        <w:ind w:firstLine="420"/>
        <w:rPr>
          <w:rFonts w:hint="eastAsia"/>
        </w:rPr>
      </w:pPr>
      <w:r>
        <w:rPr>
          <w:rFonts w:hint="eastAsia"/>
        </w:rPr>
        <w:t>技术培养学习子平台，采用EasyLabs v1.0版本，主要是集成漏洞案例到该学习子平台，需要集成的漏洞案例可包括：Windows RPC协议漏洞、邮件协议漏洞、FTP协议漏洞、IE浏览器漏洞、文件格式漏洞等25个以上常见测试场景。每个漏洞案例需要包含：漏洞环境、漏洞测试工具、漏洞说明（即：实验步骤），上述案例的录入类似实验课程的录入。</w:t>
      </w:r>
    </w:p>
    <w:p>
      <w:pPr>
        <w:ind w:firstLine="420"/>
        <w:rPr>
          <w:rFonts w:hint="eastAsia"/>
        </w:rPr>
      </w:pPr>
      <w:r>
        <w:rPr>
          <w:rFonts w:hint="eastAsia"/>
        </w:rPr>
        <w:t>其他课程包含的内容有：测试详细流程文档、场景中漏洞隐患的原理介绍、整个网络协议漏洞分析测试平台的使用流程教学课程。</w:t>
      </w:r>
    </w:p>
    <w:p>
      <w:pPr>
        <w:ind w:firstLine="420"/>
        <w:rPr>
          <w:rFonts w:hint="eastAsia"/>
        </w:rPr>
      </w:pPr>
    </w:p>
    <w:sectPr>
      <w:footerReference r:id="rId4" w:type="first"/>
      <w:footerReference r:id="rId3" w:type="default"/>
      <w:pgSz w:w="11906" w:h="16838"/>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color w:val="5B9BD5" w:themeColor="accent1"/>
        <w14:textFill>
          <w14:solidFill>
            <w14:schemeClr w14:val="accent1"/>
          </w14:solidFill>
        </w14:textFill>
      </w:rPr>
    </w:pPr>
    <w:r>
      <w:rPr>
        <w:color w:val="5B9BD5" w:themeColor="accent1"/>
        <w:lang w:val="zh-CN"/>
        <w14:textFill>
          <w14:solidFill>
            <w14:schemeClr w14:val="accent1"/>
          </w14:solidFill>
        </w14:textFill>
      </w:rPr>
      <w:t xml:space="preserve">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PAGE  \* Arabic  \* MERGEFORMAT</w:instrText>
    </w:r>
    <w:r>
      <w:rPr>
        <w:color w:val="5B9BD5" w:themeColor="accent1"/>
        <w14:textFill>
          <w14:solidFill>
            <w14:schemeClr w14:val="accent1"/>
          </w14:solidFill>
        </w14:textFill>
      </w:rPr>
      <w:fldChar w:fldCharType="separate"/>
    </w:r>
    <w:r>
      <w:rPr>
        <w:color w:val="5B9BD5" w:themeColor="accent1"/>
        <w:lang w:val="zh-CN"/>
        <w14:textFill>
          <w14:solidFill>
            <w14:schemeClr w14:val="accent1"/>
          </w14:solidFill>
        </w14:textFill>
      </w:rPr>
      <w:t>8</w:t>
    </w:r>
    <w:r>
      <w:rPr>
        <w:color w:val="5B9BD5" w:themeColor="accent1"/>
        <w14:textFill>
          <w14:solidFill>
            <w14:schemeClr w14:val="accent1"/>
          </w14:solidFill>
        </w14:textFill>
      </w:rPr>
      <w:fldChar w:fldCharType="end"/>
    </w:r>
    <w:r>
      <w:rPr>
        <w:color w:val="5B9BD5" w:themeColor="accent1"/>
        <w:lang w:val="zh-CN"/>
        <w14:textFill>
          <w14:solidFill>
            <w14:schemeClr w14:val="accent1"/>
          </w14:solidFill>
        </w14:textFill>
      </w:rPr>
      <w:t xml:space="preserve"> / </w:t>
    </w:r>
    <w:r>
      <w:rPr>
        <w:color w:val="5B9BD5" w:themeColor="accent1"/>
        <w14:textFill>
          <w14:solidFill>
            <w14:schemeClr w14:val="accent1"/>
          </w14:solidFill>
        </w14:textFill>
      </w:rPr>
      <w:fldChar w:fldCharType="begin"/>
    </w:r>
    <w:r>
      <w:rPr>
        <w:color w:val="5B9BD5" w:themeColor="accent1"/>
        <w14:textFill>
          <w14:solidFill>
            <w14:schemeClr w14:val="accent1"/>
          </w14:solidFill>
        </w14:textFill>
      </w:rPr>
      <w:instrText xml:space="preserve">NUMPAGES  \* Arabic  \* MERGEFORMAT</w:instrText>
    </w:r>
    <w:r>
      <w:rPr>
        <w:color w:val="5B9BD5" w:themeColor="accent1"/>
        <w14:textFill>
          <w14:solidFill>
            <w14:schemeClr w14:val="accent1"/>
          </w14:solidFill>
        </w14:textFill>
      </w:rPr>
      <w:fldChar w:fldCharType="separate"/>
    </w:r>
    <w:r>
      <w:rPr>
        <w:color w:val="5B9BD5" w:themeColor="accent1"/>
        <w:lang w:val="zh-CN"/>
        <w14:textFill>
          <w14:solidFill>
            <w14:schemeClr w14:val="accent1"/>
          </w14:solidFill>
        </w14:textFill>
      </w:rPr>
      <w:t>10</w:t>
    </w:r>
    <w:r>
      <w:rPr>
        <w:color w:val="5B9BD5" w:themeColor="accent1"/>
        <w14:textFill>
          <w14:solidFill>
            <w14:schemeClr w14:val="accent1"/>
          </w14:solidFill>
        </w14:textFill>
      </w:rPr>
      <w:fldChar w:fldCharType="end"/>
    </w:r>
  </w:p>
  <w:p>
    <w:pPr>
      <w:pStyle w:val="8"/>
      <w:jc w:val="right"/>
    </w:pPr>
    <w:r>
      <w:t>上海豌豆信息技术有限公司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84D7C"/>
    <w:multiLevelType w:val="multilevel"/>
    <w:tmpl w:val="0C984D7C"/>
    <w:lvl w:ilvl="0" w:tentative="0">
      <w:start w:val="1"/>
      <w:numFmt w:val="decimal"/>
      <w:lvlText w:val="(%1)"/>
      <w:lvlJc w:val="left"/>
      <w:pPr>
        <w:ind w:left="900" w:hanging="480"/>
      </w:pPr>
      <w:rPr>
        <w:rFonts w:hint="default" w:cs="Times New Roman"/>
        <w:u w:val="none"/>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
    <w:nsid w:val="36CE3147"/>
    <w:multiLevelType w:val="multilevel"/>
    <w:tmpl w:val="36CE3147"/>
    <w:lvl w:ilvl="0" w:tentative="0">
      <w:start w:val="1"/>
      <w:numFmt w:val="decimal"/>
      <w:lvlText w:val="(%1)"/>
      <w:lvlJc w:val="left"/>
      <w:pPr>
        <w:ind w:left="900" w:hanging="480"/>
      </w:pPr>
      <w:rPr>
        <w:rFonts w:hint="default" w:cs="Times New Roman"/>
        <w:u w:val="none"/>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2">
    <w:nsid w:val="3F30440A"/>
    <w:multiLevelType w:val="multilevel"/>
    <w:tmpl w:val="3F30440A"/>
    <w:lvl w:ilvl="0" w:tentative="0">
      <w:start w:val="1"/>
      <w:numFmt w:val="decimal"/>
      <w:lvlText w:val="(%1)"/>
      <w:lvlJc w:val="left"/>
      <w:pPr>
        <w:ind w:left="900" w:hanging="480"/>
      </w:pPr>
      <w:rPr>
        <w:rFonts w:hint="default" w:cs="Times New Roman"/>
        <w:u w:val="none"/>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3">
    <w:nsid w:val="54311378"/>
    <w:multiLevelType w:val="multilevel"/>
    <w:tmpl w:val="54311378"/>
    <w:lvl w:ilvl="0" w:tentative="0">
      <w:start w:val="1"/>
      <w:numFmt w:val="decimal"/>
      <w:lvlText w:val="(%1)"/>
      <w:lvlJc w:val="left"/>
      <w:pPr>
        <w:ind w:left="900" w:hanging="480"/>
      </w:pPr>
      <w:rPr>
        <w:rFonts w:hint="default" w:cs="Times New Roman"/>
        <w:u w:val="none"/>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4">
    <w:nsid w:val="56A9BFA6"/>
    <w:multiLevelType w:val="singleLevel"/>
    <w:tmpl w:val="56A9BFA6"/>
    <w:lvl w:ilvl="0" w:tentative="0">
      <w:start w:val="1"/>
      <w:numFmt w:val="chineseCounting"/>
      <w:pStyle w:val="2"/>
      <w:suff w:val="nothing"/>
      <w:lvlText w:val="%1、"/>
      <w:lvlJc w:val="left"/>
      <w:pPr>
        <w:ind w:left="0" w:firstLine="420"/>
      </w:pPr>
      <w:rPr>
        <w:rFonts w:hint="eastAsia"/>
      </w:rPr>
    </w:lvl>
  </w:abstractNum>
  <w:abstractNum w:abstractNumId="5">
    <w:nsid w:val="56A9C01F"/>
    <w:multiLevelType w:val="multilevel"/>
    <w:tmpl w:val="56A9C01F"/>
    <w:lvl w:ilvl="0" w:tentative="0">
      <w:start w:val="1"/>
      <w:numFmt w:val="decimal"/>
      <w:pStyle w:val="3"/>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6">
    <w:nsid w:val="56A9C04C"/>
    <w:multiLevelType w:val="multilevel"/>
    <w:tmpl w:val="56A9C04C"/>
    <w:lvl w:ilvl="0" w:tentative="0">
      <w:start w:val="1"/>
      <w:numFmt w:val="decimal"/>
      <w:pStyle w:val="4"/>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7">
    <w:nsid w:val="581E45F5"/>
    <w:multiLevelType w:val="multilevel"/>
    <w:tmpl w:val="581E45F5"/>
    <w:lvl w:ilvl="0" w:tentative="0">
      <w:start w:val="1"/>
      <w:numFmt w:val="decimal"/>
      <w:lvlText w:val="(%1)"/>
      <w:lvlJc w:val="left"/>
      <w:pPr>
        <w:ind w:left="900" w:hanging="480"/>
      </w:pPr>
      <w:rPr>
        <w:rFonts w:hint="default" w:cs="Times New Roman"/>
        <w:u w:val="none"/>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8">
    <w:nsid w:val="64CB070B"/>
    <w:multiLevelType w:val="multilevel"/>
    <w:tmpl w:val="64CB070B"/>
    <w:lvl w:ilvl="0" w:tentative="0">
      <w:start w:val="1"/>
      <w:numFmt w:val="decimal"/>
      <w:lvlText w:val="(%1)"/>
      <w:lvlJc w:val="left"/>
      <w:pPr>
        <w:ind w:left="900" w:hanging="480"/>
      </w:pPr>
      <w:rPr>
        <w:rFonts w:hint="default" w:cs="Times New Roman"/>
        <w:u w:val="none"/>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4"/>
  </w:num>
  <w:num w:numId="2">
    <w:abstractNumId w:val="5"/>
  </w:num>
  <w:num w:numId="3">
    <w:abstractNumId w:val="6"/>
  </w:num>
  <w:num w:numId="4">
    <w:abstractNumId w:val="7"/>
  </w:num>
  <w:num w:numId="5">
    <w:abstractNumId w:val="0"/>
  </w:num>
  <w:num w:numId="6">
    <w:abstractNumId w:val="8"/>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C6BC2"/>
    <w:rsid w:val="00010AB4"/>
    <w:rsid w:val="00017E12"/>
    <w:rsid w:val="00024CB8"/>
    <w:rsid w:val="000262B5"/>
    <w:rsid w:val="00026EB3"/>
    <w:rsid w:val="00034A30"/>
    <w:rsid w:val="000350CF"/>
    <w:rsid w:val="00044549"/>
    <w:rsid w:val="00050959"/>
    <w:rsid w:val="00055D71"/>
    <w:rsid w:val="00060FB9"/>
    <w:rsid w:val="00061C75"/>
    <w:rsid w:val="00064A49"/>
    <w:rsid w:val="00066381"/>
    <w:rsid w:val="00075976"/>
    <w:rsid w:val="00081F78"/>
    <w:rsid w:val="000868D5"/>
    <w:rsid w:val="00090C5C"/>
    <w:rsid w:val="00090CE5"/>
    <w:rsid w:val="000947A0"/>
    <w:rsid w:val="00094D88"/>
    <w:rsid w:val="00096DE6"/>
    <w:rsid w:val="000B0D98"/>
    <w:rsid w:val="000B727D"/>
    <w:rsid w:val="000B74FE"/>
    <w:rsid w:val="000C3DEE"/>
    <w:rsid w:val="000D0611"/>
    <w:rsid w:val="000E4B41"/>
    <w:rsid w:val="001073C3"/>
    <w:rsid w:val="0011140D"/>
    <w:rsid w:val="00112203"/>
    <w:rsid w:val="0011449E"/>
    <w:rsid w:val="0012204A"/>
    <w:rsid w:val="00122B80"/>
    <w:rsid w:val="00123F48"/>
    <w:rsid w:val="00124B4F"/>
    <w:rsid w:val="00135046"/>
    <w:rsid w:val="00141BAA"/>
    <w:rsid w:val="001455D7"/>
    <w:rsid w:val="0015204F"/>
    <w:rsid w:val="001564F8"/>
    <w:rsid w:val="0016174E"/>
    <w:rsid w:val="001643C0"/>
    <w:rsid w:val="00167815"/>
    <w:rsid w:val="001715C4"/>
    <w:rsid w:val="001809D3"/>
    <w:rsid w:val="0018506D"/>
    <w:rsid w:val="0018702E"/>
    <w:rsid w:val="0019248E"/>
    <w:rsid w:val="0019681F"/>
    <w:rsid w:val="001A50E2"/>
    <w:rsid w:val="001C7DB8"/>
    <w:rsid w:val="001D01F5"/>
    <w:rsid w:val="001D71D2"/>
    <w:rsid w:val="001E3140"/>
    <w:rsid w:val="001E352B"/>
    <w:rsid w:val="001F62A5"/>
    <w:rsid w:val="00204851"/>
    <w:rsid w:val="0020706D"/>
    <w:rsid w:val="002107F6"/>
    <w:rsid w:val="00216AB4"/>
    <w:rsid w:val="00224AAF"/>
    <w:rsid w:val="00226922"/>
    <w:rsid w:val="00230989"/>
    <w:rsid w:val="002315CC"/>
    <w:rsid w:val="00236C63"/>
    <w:rsid w:val="00243DF1"/>
    <w:rsid w:val="00244D82"/>
    <w:rsid w:val="00250FA8"/>
    <w:rsid w:val="002512CB"/>
    <w:rsid w:val="00252A65"/>
    <w:rsid w:val="002619A1"/>
    <w:rsid w:val="002622CC"/>
    <w:rsid w:val="002664FD"/>
    <w:rsid w:val="00266A96"/>
    <w:rsid w:val="00267ACE"/>
    <w:rsid w:val="00284975"/>
    <w:rsid w:val="002A23FF"/>
    <w:rsid w:val="002A3347"/>
    <w:rsid w:val="002A4598"/>
    <w:rsid w:val="002D6685"/>
    <w:rsid w:val="002D7131"/>
    <w:rsid w:val="002D73AB"/>
    <w:rsid w:val="002E3FE1"/>
    <w:rsid w:val="002F39E8"/>
    <w:rsid w:val="002F5CFF"/>
    <w:rsid w:val="003006EF"/>
    <w:rsid w:val="0030586C"/>
    <w:rsid w:val="003102F4"/>
    <w:rsid w:val="003104A5"/>
    <w:rsid w:val="00316A90"/>
    <w:rsid w:val="00324C59"/>
    <w:rsid w:val="00334ABB"/>
    <w:rsid w:val="003366D8"/>
    <w:rsid w:val="00337BAB"/>
    <w:rsid w:val="003667D4"/>
    <w:rsid w:val="00366851"/>
    <w:rsid w:val="00367372"/>
    <w:rsid w:val="00375A3D"/>
    <w:rsid w:val="0038202B"/>
    <w:rsid w:val="00383285"/>
    <w:rsid w:val="00386E91"/>
    <w:rsid w:val="003905A2"/>
    <w:rsid w:val="003A0FD7"/>
    <w:rsid w:val="003A34C1"/>
    <w:rsid w:val="003B3146"/>
    <w:rsid w:val="003B6F89"/>
    <w:rsid w:val="003C2AF1"/>
    <w:rsid w:val="003E3951"/>
    <w:rsid w:val="00413B32"/>
    <w:rsid w:val="00414598"/>
    <w:rsid w:val="00414C94"/>
    <w:rsid w:val="004155BA"/>
    <w:rsid w:val="00423B56"/>
    <w:rsid w:val="004335C0"/>
    <w:rsid w:val="00441EED"/>
    <w:rsid w:val="00454214"/>
    <w:rsid w:val="00454FEA"/>
    <w:rsid w:val="00461198"/>
    <w:rsid w:val="00463B8F"/>
    <w:rsid w:val="00464AD7"/>
    <w:rsid w:val="00464F7D"/>
    <w:rsid w:val="00473594"/>
    <w:rsid w:val="004A27BB"/>
    <w:rsid w:val="004A6710"/>
    <w:rsid w:val="004B0EFE"/>
    <w:rsid w:val="004B2D86"/>
    <w:rsid w:val="004B2DA1"/>
    <w:rsid w:val="004C49EB"/>
    <w:rsid w:val="004C6127"/>
    <w:rsid w:val="004D1115"/>
    <w:rsid w:val="004D1900"/>
    <w:rsid w:val="004D68D1"/>
    <w:rsid w:val="004E6CF1"/>
    <w:rsid w:val="004F6AD8"/>
    <w:rsid w:val="004F7A44"/>
    <w:rsid w:val="00501793"/>
    <w:rsid w:val="00504161"/>
    <w:rsid w:val="00515F3F"/>
    <w:rsid w:val="005164D0"/>
    <w:rsid w:val="005173A0"/>
    <w:rsid w:val="0052629F"/>
    <w:rsid w:val="00526E1E"/>
    <w:rsid w:val="0053312F"/>
    <w:rsid w:val="0053588E"/>
    <w:rsid w:val="00541E34"/>
    <w:rsid w:val="00543D8D"/>
    <w:rsid w:val="00545683"/>
    <w:rsid w:val="0054670D"/>
    <w:rsid w:val="00555E0D"/>
    <w:rsid w:val="00564A1E"/>
    <w:rsid w:val="0058125F"/>
    <w:rsid w:val="00587C57"/>
    <w:rsid w:val="00591A50"/>
    <w:rsid w:val="00592782"/>
    <w:rsid w:val="005A05FB"/>
    <w:rsid w:val="005A0AE8"/>
    <w:rsid w:val="005A2216"/>
    <w:rsid w:val="005B0B86"/>
    <w:rsid w:val="005C143F"/>
    <w:rsid w:val="005C4D5B"/>
    <w:rsid w:val="005D3DC7"/>
    <w:rsid w:val="005D54EF"/>
    <w:rsid w:val="005D5627"/>
    <w:rsid w:val="005E39C5"/>
    <w:rsid w:val="005E4087"/>
    <w:rsid w:val="005F349B"/>
    <w:rsid w:val="00603507"/>
    <w:rsid w:val="00605223"/>
    <w:rsid w:val="00613697"/>
    <w:rsid w:val="0062041D"/>
    <w:rsid w:val="0062275D"/>
    <w:rsid w:val="00627244"/>
    <w:rsid w:val="00627DAA"/>
    <w:rsid w:val="00630BED"/>
    <w:rsid w:val="00630CDB"/>
    <w:rsid w:val="00634A31"/>
    <w:rsid w:val="00640808"/>
    <w:rsid w:val="00642EBB"/>
    <w:rsid w:val="00645EF7"/>
    <w:rsid w:val="00650B88"/>
    <w:rsid w:val="00652EC1"/>
    <w:rsid w:val="00654556"/>
    <w:rsid w:val="00662C4A"/>
    <w:rsid w:val="00664397"/>
    <w:rsid w:val="00667D28"/>
    <w:rsid w:val="0068110E"/>
    <w:rsid w:val="006B225F"/>
    <w:rsid w:val="006B30A5"/>
    <w:rsid w:val="006D542D"/>
    <w:rsid w:val="006F114C"/>
    <w:rsid w:val="006F1702"/>
    <w:rsid w:val="006F1E36"/>
    <w:rsid w:val="006F5C11"/>
    <w:rsid w:val="00702A16"/>
    <w:rsid w:val="0070309E"/>
    <w:rsid w:val="00704302"/>
    <w:rsid w:val="00733328"/>
    <w:rsid w:val="0073341D"/>
    <w:rsid w:val="007351F6"/>
    <w:rsid w:val="0075388B"/>
    <w:rsid w:val="007567A2"/>
    <w:rsid w:val="007608F4"/>
    <w:rsid w:val="0076302A"/>
    <w:rsid w:val="00763FFD"/>
    <w:rsid w:val="0076518C"/>
    <w:rsid w:val="00765D79"/>
    <w:rsid w:val="00770E92"/>
    <w:rsid w:val="00781080"/>
    <w:rsid w:val="0078130D"/>
    <w:rsid w:val="00791ED4"/>
    <w:rsid w:val="007961F5"/>
    <w:rsid w:val="007B764C"/>
    <w:rsid w:val="007C035F"/>
    <w:rsid w:val="007C1685"/>
    <w:rsid w:val="007C2B17"/>
    <w:rsid w:val="007D203A"/>
    <w:rsid w:val="007D28E7"/>
    <w:rsid w:val="007F1750"/>
    <w:rsid w:val="00800AE2"/>
    <w:rsid w:val="00830900"/>
    <w:rsid w:val="0083133B"/>
    <w:rsid w:val="00834993"/>
    <w:rsid w:val="00834CE5"/>
    <w:rsid w:val="008358D1"/>
    <w:rsid w:val="0083701C"/>
    <w:rsid w:val="00841D4E"/>
    <w:rsid w:val="00847DEA"/>
    <w:rsid w:val="00850717"/>
    <w:rsid w:val="00854473"/>
    <w:rsid w:val="00855ACB"/>
    <w:rsid w:val="00856C32"/>
    <w:rsid w:val="00860971"/>
    <w:rsid w:val="0086104A"/>
    <w:rsid w:val="00862256"/>
    <w:rsid w:val="00870FF4"/>
    <w:rsid w:val="00875551"/>
    <w:rsid w:val="00883660"/>
    <w:rsid w:val="008907F5"/>
    <w:rsid w:val="00892901"/>
    <w:rsid w:val="008930DE"/>
    <w:rsid w:val="008A0F90"/>
    <w:rsid w:val="008A7A48"/>
    <w:rsid w:val="008B7F30"/>
    <w:rsid w:val="008C0030"/>
    <w:rsid w:val="008C3B28"/>
    <w:rsid w:val="008C4400"/>
    <w:rsid w:val="008C65F1"/>
    <w:rsid w:val="008C748C"/>
    <w:rsid w:val="008D232B"/>
    <w:rsid w:val="008E3E18"/>
    <w:rsid w:val="008E5121"/>
    <w:rsid w:val="008F0892"/>
    <w:rsid w:val="008F2EFA"/>
    <w:rsid w:val="009018C9"/>
    <w:rsid w:val="00914B5D"/>
    <w:rsid w:val="00922F70"/>
    <w:rsid w:val="00926E63"/>
    <w:rsid w:val="00931E57"/>
    <w:rsid w:val="00932D4C"/>
    <w:rsid w:val="00933888"/>
    <w:rsid w:val="009351C0"/>
    <w:rsid w:val="00936190"/>
    <w:rsid w:val="0094674F"/>
    <w:rsid w:val="00947F2E"/>
    <w:rsid w:val="009537AD"/>
    <w:rsid w:val="0095697F"/>
    <w:rsid w:val="009746FA"/>
    <w:rsid w:val="00982CBB"/>
    <w:rsid w:val="00985CE6"/>
    <w:rsid w:val="009862D8"/>
    <w:rsid w:val="00986FCF"/>
    <w:rsid w:val="009967EF"/>
    <w:rsid w:val="009B1C3F"/>
    <w:rsid w:val="009B54E1"/>
    <w:rsid w:val="009C4E0F"/>
    <w:rsid w:val="009C74C5"/>
    <w:rsid w:val="009C7E43"/>
    <w:rsid w:val="009D4B1A"/>
    <w:rsid w:val="009E17BD"/>
    <w:rsid w:val="009F4FE1"/>
    <w:rsid w:val="009F56A9"/>
    <w:rsid w:val="00A047D4"/>
    <w:rsid w:val="00A05FDD"/>
    <w:rsid w:val="00A106BB"/>
    <w:rsid w:val="00A1524E"/>
    <w:rsid w:val="00A307CF"/>
    <w:rsid w:val="00A31D9B"/>
    <w:rsid w:val="00A36E52"/>
    <w:rsid w:val="00A37750"/>
    <w:rsid w:val="00A43728"/>
    <w:rsid w:val="00A47105"/>
    <w:rsid w:val="00A61413"/>
    <w:rsid w:val="00A65C15"/>
    <w:rsid w:val="00A7238F"/>
    <w:rsid w:val="00A84958"/>
    <w:rsid w:val="00A929F9"/>
    <w:rsid w:val="00A93433"/>
    <w:rsid w:val="00A935A2"/>
    <w:rsid w:val="00A975CA"/>
    <w:rsid w:val="00AA0194"/>
    <w:rsid w:val="00AA658B"/>
    <w:rsid w:val="00AB14CA"/>
    <w:rsid w:val="00AB2D84"/>
    <w:rsid w:val="00AB43CA"/>
    <w:rsid w:val="00AB52FD"/>
    <w:rsid w:val="00AC53BA"/>
    <w:rsid w:val="00AD7F76"/>
    <w:rsid w:val="00AE3AA3"/>
    <w:rsid w:val="00AE44B5"/>
    <w:rsid w:val="00AF56CE"/>
    <w:rsid w:val="00B142E6"/>
    <w:rsid w:val="00B161A7"/>
    <w:rsid w:val="00B35699"/>
    <w:rsid w:val="00B431F8"/>
    <w:rsid w:val="00B55056"/>
    <w:rsid w:val="00B61C1B"/>
    <w:rsid w:val="00B63FB9"/>
    <w:rsid w:val="00B673B1"/>
    <w:rsid w:val="00B679F3"/>
    <w:rsid w:val="00B70891"/>
    <w:rsid w:val="00B72559"/>
    <w:rsid w:val="00B72A63"/>
    <w:rsid w:val="00B72ADC"/>
    <w:rsid w:val="00B72C1C"/>
    <w:rsid w:val="00B74EC5"/>
    <w:rsid w:val="00B75B49"/>
    <w:rsid w:val="00B77333"/>
    <w:rsid w:val="00B77975"/>
    <w:rsid w:val="00B86D4E"/>
    <w:rsid w:val="00B87DAD"/>
    <w:rsid w:val="00B958F1"/>
    <w:rsid w:val="00BA712F"/>
    <w:rsid w:val="00BB33CD"/>
    <w:rsid w:val="00BC5362"/>
    <w:rsid w:val="00BD39DB"/>
    <w:rsid w:val="00BD51B9"/>
    <w:rsid w:val="00BD6160"/>
    <w:rsid w:val="00BE1952"/>
    <w:rsid w:val="00BF0E9E"/>
    <w:rsid w:val="00BF681B"/>
    <w:rsid w:val="00BF7D87"/>
    <w:rsid w:val="00BF7F31"/>
    <w:rsid w:val="00C0147B"/>
    <w:rsid w:val="00C1446C"/>
    <w:rsid w:val="00C33820"/>
    <w:rsid w:val="00C37664"/>
    <w:rsid w:val="00C41E72"/>
    <w:rsid w:val="00C45F3F"/>
    <w:rsid w:val="00C506B3"/>
    <w:rsid w:val="00C533E2"/>
    <w:rsid w:val="00C62D7B"/>
    <w:rsid w:val="00C63E9E"/>
    <w:rsid w:val="00C81694"/>
    <w:rsid w:val="00C81F73"/>
    <w:rsid w:val="00CA03BC"/>
    <w:rsid w:val="00CB40D1"/>
    <w:rsid w:val="00CB4520"/>
    <w:rsid w:val="00CB63B6"/>
    <w:rsid w:val="00CB66D4"/>
    <w:rsid w:val="00CC07EA"/>
    <w:rsid w:val="00CC2FEB"/>
    <w:rsid w:val="00CD583C"/>
    <w:rsid w:val="00CE4B41"/>
    <w:rsid w:val="00CE6FE8"/>
    <w:rsid w:val="00CF4214"/>
    <w:rsid w:val="00CF5127"/>
    <w:rsid w:val="00CF6D55"/>
    <w:rsid w:val="00D03006"/>
    <w:rsid w:val="00D223AE"/>
    <w:rsid w:val="00D23B91"/>
    <w:rsid w:val="00D24C31"/>
    <w:rsid w:val="00D270F3"/>
    <w:rsid w:val="00D27AA7"/>
    <w:rsid w:val="00D412E2"/>
    <w:rsid w:val="00D42262"/>
    <w:rsid w:val="00D51AFE"/>
    <w:rsid w:val="00D53B6C"/>
    <w:rsid w:val="00D54731"/>
    <w:rsid w:val="00D66873"/>
    <w:rsid w:val="00D72EAE"/>
    <w:rsid w:val="00D768EA"/>
    <w:rsid w:val="00D8136B"/>
    <w:rsid w:val="00D840B6"/>
    <w:rsid w:val="00D8693C"/>
    <w:rsid w:val="00D921CA"/>
    <w:rsid w:val="00D95525"/>
    <w:rsid w:val="00D97FEB"/>
    <w:rsid w:val="00DA1B28"/>
    <w:rsid w:val="00DA6672"/>
    <w:rsid w:val="00DB0868"/>
    <w:rsid w:val="00DB256F"/>
    <w:rsid w:val="00DB468C"/>
    <w:rsid w:val="00DC44B8"/>
    <w:rsid w:val="00DD37BB"/>
    <w:rsid w:val="00DF1DBD"/>
    <w:rsid w:val="00DF64C2"/>
    <w:rsid w:val="00E01273"/>
    <w:rsid w:val="00E10D9D"/>
    <w:rsid w:val="00E13101"/>
    <w:rsid w:val="00E1432B"/>
    <w:rsid w:val="00E210F9"/>
    <w:rsid w:val="00E258ED"/>
    <w:rsid w:val="00E27D9D"/>
    <w:rsid w:val="00E431BA"/>
    <w:rsid w:val="00E46581"/>
    <w:rsid w:val="00E503B4"/>
    <w:rsid w:val="00E51D81"/>
    <w:rsid w:val="00E52164"/>
    <w:rsid w:val="00E5662B"/>
    <w:rsid w:val="00E63749"/>
    <w:rsid w:val="00E64DE9"/>
    <w:rsid w:val="00E67730"/>
    <w:rsid w:val="00E752A2"/>
    <w:rsid w:val="00E75767"/>
    <w:rsid w:val="00E77A7F"/>
    <w:rsid w:val="00E77EDB"/>
    <w:rsid w:val="00E838DF"/>
    <w:rsid w:val="00E947F2"/>
    <w:rsid w:val="00EC5918"/>
    <w:rsid w:val="00EF6203"/>
    <w:rsid w:val="00EF693D"/>
    <w:rsid w:val="00F00CE0"/>
    <w:rsid w:val="00F0307E"/>
    <w:rsid w:val="00F12D7B"/>
    <w:rsid w:val="00F26719"/>
    <w:rsid w:val="00F27BFB"/>
    <w:rsid w:val="00F32064"/>
    <w:rsid w:val="00F454F0"/>
    <w:rsid w:val="00F4579D"/>
    <w:rsid w:val="00F47A60"/>
    <w:rsid w:val="00F54CCD"/>
    <w:rsid w:val="00F54F7F"/>
    <w:rsid w:val="00F56CA4"/>
    <w:rsid w:val="00F60ACB"/>
    <w:rsid w:val="00F640D0"/>
    <w:rsid w:val="00F70042"/>
    <w:rsid w:val="00F730BC"/>
    <w:rsid w:val="00F74421"/>
    <w:rsid w:val="00F91184"/>
    <w:rsid w:val="00FA5D09"/>
    <w:rsid w:val="00FD24A6"/>
    <w:rsid w:val="00FD2657"/>
    <w:rsid w:val="00FD669E"/>
    <w:rsid w:val="00FD6CC3"/>
    <w:rsid w:val="00FD6DF2"/>
    <w:rsid w:val="00FE3DAF"/>
    <w:rsid w:val="00FF0FED"/>
    <w:rsid w:val="00FF3BE9"/>
    <w:rsid w:val="128B784A"/>
    <w:rsid w:val="13833C38"/>
    <w:rsid w:val="15DC6BC2"/>
    <w:rsid w:val="21947B8A"/>
    <w:rsid w:val="2B7B3B89"/>
    <w:rsid w:val="545C595E"/>
    <w:rsid w:val="55C51682"/>
    <w:rsid w:val="5B230109"/>
    <w:rsid w:val="6F7B7A67"/>
    <w:rsid w:val="71665CD1"/>
    <w:rsid w:val="73E21B2B"/>
    <w:rsid w:val="77BC659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iPriority="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firstLine="0"/>
      <w:outlineLvl w:val="0"/>
    </w:pPr>
    <w:rPr>
      <w:b/>
      <w:kern w:val="44"/>
      <w:sz w:val="36"/>
    </w:rPr>
  </w:style>
  <w:style w:type="paragraph" w:styleId="3">
    <w:name w:val="heading 2"/>
    <w:basedOn w:val="1"/>
    <w:next w:val="1"/>
    <w:unhideWhenUsed/>
    <w:qFormat/>
    <w:uiPriority w:val="0"/>
    <w:pPr>
      <w:keepNext/>
      <w:keepLines/>
      <w:numPr>
        <w:ilvl w:val="0"/>
        <w:numId w:val="2"/>
      </w:numPr>
      <w:spacing w:before="260" w:after="260" w:line="413" w:lineRule="auto"/>
      <w:outlineLvl w:val="1"/>
    </w:pPr>
    <w:rPr>
      <w:rFonts w:ascii="Arial" w:hAnsi="Arial" w:eastAsia="黑体"/>
      <w:b/>
      <w:sz w:val="32"/>
    </w:rPr>
  </w:style>
  <w:style w:type="paragraph" w:styleId="4">
    <w:name w:val="heading 3"/>
    <w:basedOn w:val="3"/>
    <w:next w:val="1"/>
    <w:unhideWhenUsed/>
    <w:qFormat/>
    <w:uiPriority w:val="0"/>
    <w:pPr>
      <w:numPr>
        <w:numId w:val="3"/>
      </w:numPr>
      <w:outlineLvl w:val="2"/>
    </w:pPr>
    <w:rPr>
      <w:rFonts w:ascii="Times New Roman" w:hAnsi="Times New Roman" w:eastAsia="宋体"/>
      <w:b w:val="0"/>
      <w:sz w:val="30"/>
    </w:rPr>
  </w:style>
  <w:style w:type="character" w:default="1" w:styleId="10">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0"/>
    <w:qFormat/>
    <w:uiPriority w:val="0"/>
    <w:rPr>
      <w:b/>
      <w:bCs/>
    </w:rPr>
  </w:style>
  <w:style w:type="paragraph" w:styleId="6">
    <w:name w:val="annotation text"/>
    <w:basedOn w:val="1"/>
    <w:link w:val="19"/>
    <w:qFormat/>
    <w:uiPriority w:val="0"/>
    <w:pPr>
      <w:jc w:val="left"/>
    </w:pPr>
  </w:style>
  <w:style w:type="paragraph" w:styleId="7">
    <w:name w:val="Balloon Text"/>
    <w:basedOn w:val="1"/>
    <w:link w:val="18"/>
    <w:qFormat/>
    <w:uiPriority w:val="0"/>
    <w:pPr>
      <w:spacing w:line="240" w:lineRule="auto"/>
    </w:pPr>
    <w:rPr>
      <w:sz w:val="18"/>
      <w:szCs w:val="18"/>
    </w:rPr>
  </w:style>
  <w:style w:type="paragraph" w:styleId="8">
    <w:name w:val="footer"/>
    <w:basedOn w:val="1"/>
    <w:link w:val="17"/>
    <w:qFormat/>
    <w:uiPriority w:val="99"/>
    <w:pPr>
      <w:tabs>
        <w:tab w:val="center" w:pos="4153"/>
        <w:tab w:val="right" w:pos="8306"/>
      </w:tabs>
      <w:snapToGrid w:val="0"/>
      <w:spacing w:line="240" w:lineRule="auto"/>
      <w:jc w:val="left"/>
    </w:pPr>
    <w:rPr>
      <w:sz w:val="18"/>
      <w:szCs w:val="18"/>
    </w:rPr>
  </w:style>
  <w:style w:type="paragraph" w:styleId="9">
    <w:name w:val="header"/>
    <w:basedOn w:val="1"/>
    <w:link w:val="16"/>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styleId="11">
    <w:name w:val="page number"/>
    <w:basedOn w:val="10"/>
    <w:qFormat/>
    <w:uiPriority w:val="0"/>
  </w:style>
  <w:style w:type="character" w:styleId="12">
    <w:name w:val="Emphasis"/>
    <w:basedOn w:val="10"/>
    <w:qFormat/>
    <w:uiPriority w:val="0"/>
    <w:rPr>
      <w:i/>
    </w:rPr>
  </w:style>
  <w:style w:type="character" w:styleId="13">
    <w:name w:val="Hyperlink"/>
    <w:basedOn w:val="10"/>
    <w:uiPriority w:val="0"/>
    <w:rPr>
      <w:color w:val="0563C1" w:themeColor="hyperlink"/>
      <w:u w:val="single"/>
      <w14:textFill>
        <w14:solidFill>
          <w14:schemeClr w14:val="hlink"/>
        </w14:solidFill>
      </w14:textFill>
    </w:rPr>
  </w:style>
  <w:style w:type="character" w:styleId="14">
    <w:name w:val="annotation reference"/>
    <w:basedOn w:val="10"/>
    <w:qFormat/>
    <w:uiPriority w:val="0"/>
    <w:rPr>
      <w:sz w:val="21"/>
      <w:szCs w:val="21"/>
    </w:rPr>
  </w:style>
  <w:style w:type="character" w:customStyle="1" w:styleId="16">
    <w:name w:val="页眉字符"/>
    <w:basedOn w:val="10"/>
    <w:link w:val="9"/>
    <w:qFormat/>
    <w:uiPriority w:val="0"/>
    <w:rPr>
      <w:rFonts w:cstheme="minorBidi"/>
      <w:kern w:val="2"/>
      <w:sz w:val="18"/>
      <w:szCs w:val="18"/>
    </w:rPr>
  </w:style>
  <w:style w:type="character" w:customStyle="1" w:styleId="17">
    <w:name w:val="页脚字符"/>
    <w:basedOn w:val="10"/>
    <w:link w:val="8"/>
    <w:qFormat/>
    <w:uiPriority w:val="99"/>
    <w:rPr>
      <w:rFonts w:cstheme="minorBidi"/>
      <w:kern w:val="2"/>
      <w:sz w:val="18"/>
      <w:szCs w:val="18"/>
    </w:rPr>
  </w:style>
  <w:style w:type="character" w:customStyle="1" w:styleId="18">
    <w:name w:val="批注框文本字符"/>
    <w:basedOn w:val="10"/>
    <w:link w:val="7"/>
    <w:qFormat/>
    <w:uiPriority w:val="0"/>
    <w:rPr>
      <w:rFonts w:cstheme="minorBidi"/>
      <w:kern w:val="2"/>
      <w:sz w:val="18"/>
      <w:szCs w:val="18"/>
    </w:rPr>
  </w:style>
  <w:style w:type="character" w:customStyle="1" w:styleId="19">
    <w:name w:val="批注文字字符"/>
    <w:basedOn w:val="10"/>
    <w:link w:val="6"/>
    <w:qFormat/>
    <w:uiPriority w:val="0"/>
    <w:rPr>
      <w:rFonts w:cstheme="minorBidi"/>
      <w:kern w:val="2"/>
      <w:sz w:val="24"/>
      <w:szCs w:val="24"/>
    </w:rPr>
  </w:style>
  <w:style w:type="character" w:customStyle="1" w:styleId="20">
    <w:name w:val="批注主题字符"/>
    <w:basedOn w:val="19"/>
    <w:link w:val="5"/>
    <w:qFormat/>
    <w:uiPriority w:val="0"/>
    <w:rPr>
      <w:rFonts w:cstheme="minorBidi"/>
      <w:b/>
      <w:bCs/>
      <w:kern w:val="2"/>
      <w:sz w:val="24"/>
      <w:szCs w:val="24"/>
    </w:rPr>
  </w:style>
  <w:style w:type="paragraph" w:customStyle="1" w:styleId="2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10</Pages>
  <Words>858</Words>
  <Characters>4897</Characters>
  <Lines>40</Lines>
  <Paragraphs>11</Paragraphs>
  <TotalTime>0</TotalTime>
  <ScaleCrop>false</ScaleCrop>
  <LinksUpToDate>false</LinksUpToDate>
  <CharactersWithSpaces>5744</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2016-03-23T15:21:00Z</dcterms:created>
  <dc:creator>ender</dc:creator>
  <cp:lastModifiedBy>Administrator</cp:lastModifiedBy>
  <cp:lastPrinted>2016-10-17T06:17:00Z</cp:lastPrinted>
  <dcterms:modified xsi:type="dcterms:W3CDTF">2016-10-18T09:45:20Z</dcterms:modified>
  <cp:revision>477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